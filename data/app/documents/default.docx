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A0AB3" w14:textId="77777777" w:rsidR="002B47DA" w:rsidRDefault="002B47DA">
      <w:pPr>
        <w:pStyle w:val="Title"/>
        <w:spacing w:after="90"/>
        <w:jc w:val="center"/>
      </w:pPr>
      <w:r>
        <w:rPr>
          <w:sz w:val="48"/>
          <w:shd w:val="clear" w:color="auto" w:fill="FAFF09"/>
        </w:rPr>
        <w:t>Redlines &amp; Deadlines</w:t>
      </w:r>
      <w:r>
        <w:rPr>
          <w:sz w:val="48"/>
        </w:rPr>
        <w:t xml:space="preserve"> </w:t>
      </w:r>
    </w:p>
    <w:p w14:paraId="37894799" w14:textId="77777777" w:rsidR="002B47DA" w:rsidRDefault="002B47DA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>
        <w:r>
          <w:rPr>
            <w:i/>
            <w:sz w:val="26"/>
          </w:rPr>
          <w:delText>, and all of those other things</w:delText>
        </w:r>
      </w:del>
    </w:p>
    <w:p w14:paraId="288C98DE" w14:textId="77777777" w:rsidR="002B47DA" w:rsidRDefault="002B47DA">
      <w:pPr>
        <w:spacing w:after="0" w:line="240" w:lineRule="auto"/>
        <w:ind w:left="180"/>
      </w:pPr>
      <w:r>
        <w:rPr>
          <w:b/>
          <w:sz w:val="28"/>
        </w:rPr>
        <w:t>PARTIES</w:t>
      </w:r>
    </w:p>
    <w:p w14:paraId="34D13FC9" w14:textId="77777777" w:rsidR="002B47DA" w:rsidRDefault="002B47DA">
      <w:pPr>
        <w:spacing w:after="0" w:line="240" w:lineRule="auto"/>
      </w:pPr>
      <w:r>
        <w:rPr>
          <w:sz w:val="22"/>
        </w:rPr>
        <w:t>This Contract (“Contract”) is made between Krishna</w:t>
      </w:r>
      <w:r>
        <w:rPr>
          <w:b/>
          <w:sz w:val="22"/>
        </w:rPr>
        <w:t xml:space="preserve"> (“K-Swish”), </w:t>
      </w:r>
      <w:r>
        <w:rPr>
          <w:sz w:val="22"/>
        </w:rPr>
        <w:t>Casey</w:t>
      </w:r>
      <w:r>
        <w:rPr>
          <w:b/>
          <w:sz w:val="22"/>
        </w:rPr>
        <w:t xml:space="preserve"> (“C-Breezy”), </w:t>
      </w:r>
      <w:r>
        <w:rPr>
          <w:sz w:val="22"/>
        </w:rPr>
        <w:t>Jen</w:t>
      </w:r>
      <w:r>
        <w:rPr>
          <w:b/>
          <w:sz w:val="22"/>
        </w:rPr>
        <w:t xml:space="preserve"> (“The Notorious J.E.N.”), </w:t>
      </w:r>
      <w:r>
        <w:rPr>
          <w:sz w:val="22"/>
        </w:rPr>
        <w:t>DGW</w:t>
      </w:r>
      <w:r>
        <w:rPr>
          <w:b/>
          <w:sz w:val="22"/>
        </w:rPr>
        <w:t xml:space="preserve"> (“D-Geezy”), and </w:t>
      </w:r>
      <w:r>
        <w:rPr>
          <w:sz w:val="22"/>
        </w:rPr>
        <w:t>Moti</w:t>
      </w:r>
      <w:r>
        <w:rPr>
          <w:b/>
          <w:sz w:val="22"/>
        </w:rPr>
        <w:t xml:space="preserve"> (“Yuri Lee Laffed”)</w:t>
      </w:r>
      <w:r>
        <w:rPr>
          <w:sz w:val="22"/>
        </w:rPr>
        <w:t>, collectively, “the PROs.”</w:t>
      </w:r>
    </w:p>
    <w:p w14:paraId="5A88D244" w14:textId="77777777" w:rsidR="002B47DA" w:rsidRDefault="002B47DA">
      <w:pPr>
        <w:spacing w:after="0" w:line="240" w:lineRule="auto"/>
      </w:pPr>
    </w:p>
    <w:p w14:paraId="4DF76926" w14:textId="77777777" w:rsidR="002B47DA" w:rsidRDefault="002B47DA">
      <w:pPr>
        <w:spacing w:after="0" w:line="240" w:lineRule="auto"/>
        <w:ind w:left="180"/>
      </w:pPr>
      <w:r>
        <w:rPr>
          <w:b/>
          <w:sz w:val="28"/>
        </w:rPr>
        <w:t>WHEREAS</w:t>
      </w:r>
    </w:p>
    <w:p w14:paraId="2789A69B" w14:textId="77777777" w:rsidR="002B47DA" w:rsidRDefault="002B47DA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PROs want to build some amazing stuff; </w:t>
      </w:r>
    </w:p>
    <w:p w14:paraId="66C94CF1" w14:textId="77777777" w:rsidR="002B47DA" w:rsidRDefault="002B47DA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>Increased velocity towards a shared goal is our SOLE objective;</w:t>
      </w:r>
    </w:p>
    <w:p w14:paraId="5399A213" w14:textId="77777777" w:rsidR="002B47DA" w:rsidRDefault="002B47DA">
      <w:pPr>
        <w:spacing w:after="0" w:line="240" w:lineRule="auto"/>
        <w:ind w:left="720"/>
      </w:pPr>
      <w:r>
        <w:br/>
      </w:r>
      <w:r>
        <w:rPr>
          <w:sz w:val="22"/>
        </w:rPr>
        <w:t>NOW, THERETWO, THERETHREE, AND THEREFORE, the parties agree to the following:</w:t>
      </w:r>
      <w:r>
        <w:br/>
      </w:r>
    </w:p>
    <w:p w14:paraId="47EB9BA7" w14:textId="77777777" w:rsidR="002B47DA" w:rsidRDefault="002B47DA">
      <w:pPr>
        <w:spacing w:after="0" w:line="240" w:lineRule="auto"/>
        <w:ind w:left="180"/>
      </w:pPr>
      <w:bookmarkStart w:id="1" w:name="_Hlk205802719"/>
      <w:bookmarkEnd w:id="1"/>
      <w:r>
        <w:rPr>
          <w:b/>
          <w:sz w:val="28"/>
        </w:rPr>
        <w:t>PROBLEM</w:t>
      </w:r>
    </w:p>
    <w:p w14:paraId="34BF2CF6" w14:textId="77777777" w:rsidR="002B47DA" w:rsidRPr="008235EA" w:rsidRDefault="002B47DA">
      <w:pPr>
        <w:spacing w:after="0" w:line="240" w:lineRule="auto"/>
        <w:rPr>
          <w:bCs/>
        </w:rPr>
      </w:pPr>
      <w:r w:rsidRPr="008235EA">
        <w:rPr>
          <w:bCs/>
          <w:i/>
          <w:sz w:val="22"/>
        </w:rPr>
        <w:t>Current contract documents are a copy of solicitations (aka projects). That was a fantastic starting point but isn’t uniquely suited to the contract process. Eg high-fidelity formatting configurations (</w:t>
      </w:r>
      <w:r w:rsidRPr="008235EA">
        <w:rPr>
          <w:rFonts w:ascii="Old English Text MT" w:eastAsia="Old English Text MT" w:hAnsi="Old English Text MT" w:cs="Old English Text MT"/>
          <w:bCs/>
          <w:i/>
          <w:sz w:val="28"/>
        </w:rPr>
        <w:t>Hiro We See You</w:t>
      </w:r>
      <w:r w:rsidRPr="008235EA">
        <w:rPr>
          <w:bCs/>
          <w:i/>
          <w:sz w:val="22"/>
        </w:rPr>
        <w:t>), detailed redlining and commenting, and, oh yeah, all those Word features. If we want to meet our customers where they are, we follow the Word. And that word is Word.</w:t>
      </w:r>
    </w:p>
    <w:p w14:paraId="252CA44C" w14:textId="77777777" w:rsidR="002B47DA" w:rsidRPr="008235EA" w:rsidRDefault="002B47DA">
      <w:pPr>
        <w:spacing w:after="0" w:line="240" w:lineRule="auto"/>
        <w:rPr>
          <w:bCs/>
          <w:sz w:val="28"/>
        </w:rPr>
      </w:pPr>
    </w:p>
    <w:p w14:paraId="3CA7C3AA" w14:textId="77777777" w:rsidR="002B47DA" w:rsidRDefault="002B47DA">
      <w:pPr>
        <w:spacing w:after="0" w:line="240" w:lineRule="auto"/>
        <w:ind w:left="180"/>
      </w:pPr>
      <w:r>
        <w:rPr>
          <w:b/>
          <w:sz w:val="28"/>
        </w:rPr>
        <w:t>MEETING GOALs</w:t>
      </w:r>
    </w:p>
    <w:p w14:paraId="0B0A1240" w14:textId="77777777" w:rsidR="002B47DA" w:rsidRPr="008235EA" w:rsidRDefault="002B47DA">
      <w:pPr>
        <w:pStyle w:val="ListParagraph"/>
        <w:numPr>
          <w:ilvl w:val="0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Emerge with a shared vision of the future</w:t>
      </w:r>
    </w:p>
    <w:p w14:paraId="1C6ACB4A" w14:textId="77777777" w:rsidR="002B47DA" w:rsidRPr="008235EA" w:rsidRDefault="002B47DA">
      <w:pPr>
        <w:pStyle w:val="ListParagraph"/>
        <w:numPr>
          <w:ilvl w:val="1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Identify areas to research or rethink</w:t>
      </w:r>
    </w:p>
    <w:p w14:paraId="48058589" w14:textId="77777777" w:rsidR="002B47DA" w:rsidRPr="008235EA" w:rsidRDefault="002B47DA">
      <w:pPr>
        <w:pStyle w:val="ListParagraph"/>
        <w:numPr>
          <w:ilvl w:val="2"/>
          <w:numId w:val="15"/>
        </w:numPr>
        <w:spacing w:after="0" w:line="240" w:lineRule="auto"/>
        <w:rPr>
          <w:bCs/>
          <w:i/>
          <w:sz w:val="22"/>
        </w:rPr>
      </w:pPr>
      <w:r w:rsidRPr="008235EA">
        <w:rPr>
          <w:bCs/>
          <w:i/>
          <w:sz w:val="22"/>
        </w:rPr>
        <w:t>Surface and address points of misalignment</w:t>
      </w:r>
      <w:r w:rsidRPr="008235EA">
        <w:rPr>
          <w:bCs/>
        </w:rPr>
        <w:br/>
      </w:r>
    </w:p>
    <w:p w14:paraId="16E0C6B1" w14:textId="77777777" w:rsidR="002B47DA" w:rsidRDefault="002B47DA">
      <w:pPr>
        <w:spacing w:after="0" w:line="240" w:lineRule="auto"/>
        <w:ind w:left="270"/>
      </w:pPr>
      <w:r>
        <w:rPr>
          <w:b/>
          <w:sz w:val="28"/>
        </w:rPr>
        <w:t>RULES OF ENGAGEMENT</w:t>
      </w:r>
    </w:p>
    <w:p w14:paraId="483339AF" w14:textId="77777777" w:rsidR="002B47DA" w:rsidRDefault="002B47DA">
      <w:pPr>
        <w:spacing w:after="0" w:line="240" w:lineRule="auto"/>
      </w:pPr>
      <w:r>
        <w:rPr>
          <w:b/>
          <w:i/>
          <w:sz w:val="22"/>
        </w:rPr>
        <w:t>#1</w:t>
      </w:r>
      <w:r>
        <w:rPr>
          <w:sz w:val="22"/>
        </w:rPr>
        <w:t xml:space="preserve">: </w:t>
      </w:r>
      <w:del w:id="2" w:author="Moti Sorkin" w:date="2025-08-18T09:08:00Z">
        <w:r>
          <w:rPr>
            <w:sz w:val="22"/>
          </w:rPr>
          <w:delText xml:space="preserve">Everything </w:delText>
        </w:r>
      </w:del>
      <w:r>
        <w:rPr>
          <w:sz w:val="22"/>
        </w:rPr>
        <w:t>Nothing is sacred. Celebrate the good and eliminate the bad. Ruthlessly.</w:t>
      </w:r>
    </w:p>
    <w:p w14:paraId="7038D00E" w14:textId="77777777" w:rsidR="002B47DA" w:rsidRDefault="002B47DA">
      <w:pPr>
        <w:spacing w:after="0" w:line="240" w:lineRule="auto"/>
        <w:ind w:left="720"/>
      </w:pPr>
      <w:r>
        <w:rPr>
          <w:b/>
          <w:i/>
          <w:sz w:val="22"/>
        </w:rPr>
        <w:t xml:space="preserve">#2: </w:t>
      </w:r>
      <w:r>
        <w:rPr>
          <w:sz w:val="22"/>
        </w:rPr>
        <w:t>Opinions are required. Especially good ones!</w:t>
      </w:r>
    </w:p>
    <w:p w14:paraId="4E928EFD" w14:textId="77777777" w:rsidR="002B47DA" w:rsidRDefault="002B47DA">
      <w:pPr>
        <w:spacing w:after="0" w:line="240" w:lineRule="auto"/>
        <w:ind w:left="1440"/>
      </w:pPr>
      <w:r>
        <w:rPr>
          <w:b/>
          <w:i/>
          <w:sz w:val="22"/>
        </w:rPr>
        <w:t xml:space="preserve">#3: This should be fun. </w:t>
      </w:r>
      <w:r>
        <w:rPr>
          <w:rFonts w:ascii="Dreaming Outloud Script Pro" w:eastAsia="Dreaming Outloud Script Pro" w:hAnsi="Dreaming Outloud Script Pro" w:cs="Dreaming Outloud Script Pro"/>
          <w:sz w:val="32"/>
          <w:shd w:val="clear" w:color="auto" w:fill="FFFF00"/>
        </w:rPr>
        <w:t>Seriously</w:t>
      </w:r>
      <w:r>
        <w:rPr>
          <w:sz w:val="22"/>
        </w:rPr>
        <w:t>.</w:t>
      </w:r>
    </w:p>
    <w:p w14:paraId="67845AF2" w14:textId="77777777" w:rsidR="002B47DA" w:rsidRDefault="002B47DA">
      <w:pPr>
        <w:spacing w:after="0" w:line="240" w:lineRule="auto"/>
        <w:rPr>
          <w:sz w:val="22"/>
        </w:rPr>
      </w:pPr>
    </w:p>
    <w:p w14:paraId="5BA1EA5A" w14:textId="77777777" w:rsidR="002B47DA" w:rsidRDefault="002B47DA">
      <w:pPr>
        <w:spacing w:after="0" w:line="240" w:lineRule="auto"/>
        <w:ind w:left="270"/>
      </w:pPr>
      <w:r>
        <w:rPr>
          <w:b/>
          <w:sz w:val="28"/>
        </w:rPr>
        <w:t>RELEASE PHASE DEFINITION</w:t>
      </w:r>
    </w:p>
    <w:p w14:paraId="6DA862DF" w14:textId="77777777" w:rsidR="002B47DA" w:rsidRDefault="002B47DA">
      <w:pPr>
        <w:spacing w:after="0" w:line="240" w:lineRule="auto"/>
      </w:pPr>
      <w:r>
        <w:rPr>
          <w:sz w:val="22"/>
        </w:rPr>
        <w:t>Bear with me. This will be different.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690"/>
        <w:gridCol w:w="1890"/>
        <w:gridCol w:w="1350"/>
        <w:gridCol w:w="975"/>
      </w:tblGrid>
      <w:tr w:rsidR="002B47DA" w14:paraId="30DBE325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E5FF98" w14:textId="77777777" w:rsidR="002B47DA" w:rsidRDefault="002B47DA">
            <w:pPr>
              <w:spacing w:after="165"/>
            </w:pPr>
            <w:r>
              <w:rPr>
                <w:b/>
              </w:rPr>
              <w:t>Phase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8B4A5A" w14:textId="77777777" w:rsidR="002B47DA" w:rsidRDefault="002B47DA">
            <w:pPr>
              <w:spacing w:after="165"/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03A56" w14:textId="77777777" w:rsidR="002B47DA" w:rsidRDefault="002B47DA">
            <w:pPr>
              <w:spacing w:after="165"/>
            </w:pPr>
            <w:r>
              <w:rPr>
                <w:b/>
              </w:rPr>
              <w:t>Access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BAAE57" w14:textId="77777777" w:rsidR="002B47DA" w:rsidRDefault="002B47DA">
            <w:pPr>
              <w:spacing w:after="165"/>
            </w:pPr>
            <w:r>
              <w:rPr>
                <w:b/>
              </w:rPr>
              <w:t>Optional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BF02D0" w14:textId="77777777" w:rsidR="002B47DA" w:rsidRDefault="002B47DA">
            <w:pPr>
              <w:spacing w:after="165"/>
            </w:pPr>
            <w:r>
              <w:rPr>
                <w:b/>
              </w:rPr>
              <w:t>Timing</w:t>
            </w:r>
          </w:p>
        </w:tc>
      </w:tr>
      <w:tr w:rsidR="002B47DA" w14:paraId="5D921362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A5C666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Prototype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B92D98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This gnarly thing, styled to OpenGov’s standard, and aligned about the feature set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16E17B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Phased; internal, then external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D50D8B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754983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ASAP</w:t>
            </w:r>
          </w:p>
        </w:tc>
      </w:tr>
      <w:tr w:rsidR="002B47DA" w14:paraId="74165A10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FE8CEA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Private Preview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70BF95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Unlocks redlining and customer value (+GTM)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2710C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Phased; internal, then external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67C2DB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AB422B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End of Year</w:t>
            </w:r>
          </w:p>
        </w:tc>
      </w:tr>
      <w:tr w:rsidR="002B47DA" w14:paraId="0AE7F0BA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8A0E21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MVP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4CB446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Complete redlining experience with some traditional OG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ACA252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All opt-in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9DBE2CE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Yes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98E076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2026</w:t>
            </w:r>
          </w:p>
        </w:tc>
      </w:tr>
      <w:tr w:rsidR="002B47DA" w14:paraId="3D412273" w14:textId="77777777">
        <w:trPr>
          <w:trHeight w:val="345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0ACB96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Transition</w:t>
            </w:r>
          </w:p>
        </w:tc>
        <w:tc>
          <w:tcPr>
            <w:tcW w:w="36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312649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Fully independent contract document experience</w:t>
            </w:r>
          </w:p>
        </w:tc>
        <w:tc>
          <w:tcPr>
            <w:tcW w:w="189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496B4D4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All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A421F4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No</w:t>
            </w:r>
          </w:p>
        </w:tc>
        <w:tc>
          <w:tcPr>
            <w:tcW w:w="9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B74790" w14:textId="77777777" w:rsidR="002B47DA" w:rsidRPr="00AB5C8A" w:rsidRDefault="002B47DA">
            <w:pPr>
              <w:spacing w:after="165"/>
              <w:rPr>
                <w:bCs/>
              </w:rPr>
            </w:pPr>
            <w:r w:rsidRPr="00AB5C8A">
              <w:rPr>
                <w:bCs/>
                <w:sz w:val="22"/>
              </w:rPr>
              <w:t>2026</w:t>
            </w:r>
          </w:p>
        </w:tc>
      </w:tr>
    </w:tbl>
    <w:p w14:paraId="06D36608" w14:textId="77777777" w:rsidR="002B47DA" w:rsidRDefault="002B47DA">
      <w:pPr>
        <w:spacing w:after="0" w:line="240" w:lineRule="auto"/>
        <w:rPr>
          <w:b/>
          <w:sz w:val="28"/>
        </w:rPr>
      </w:pPr>
    </w:p>
    <w:p w14:paraId="76FDE29F" w14:textId="77777777" w:rsidR="002B47DA" w:rsidRDefault="002B47DA">
      <w:pPr>
        <w:spacing w:after="0" w:line="240" w:lineRule="auto"/>
        <w:ind w:left="360"/>
      </w:pPr>
      <w:r>
        <w:rPr>
          <w:b/>
          <w:sz w:val="28"/>
        </w:rPr>
        <w:t>RELEASE PLAN</w:t>
      </w:r>
    </w:p>
    <w:tbl>
      <w:tblPr>
        <w:tblStyle w:val="TableGrid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350"/>
        <w:gridCol w:w="1170"/>
        <w:gridCol w:w="1080"/>
        <w:gridCol w:w="1440"/>
      </w:tblGrid>
      <w:tr w:rsidR="002B47DA" w14:paraId="44847894" w14:textId="77777777" w:rsidTr="008235EA"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EBE3ED" w14:textId="77777777" w:rsidR="002B47DA" w:rsidRDefault="002B47DA">
            <w:pPr>
              <w:spacing w:after="165"/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893BFCE" w14:textId="77777777" w:rsidR="002B47DA" w:rsidRDefault="002B47DA">
            <w:pPr>
              <w:spacing w:after="165"/>
            </w:pPr>
            <w:r>
              <w:rPr>
                <w:b/>
              </w:rPr>
              <w:t>Prototype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323155" w14:textId="77777777" w:rsidR="002B47DA" w:rsidRDefault="002B47DA">
            <w:pPr>
              <w:spacing w:after="165"/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9B4825" w14:textId="77777777" w:rsidR="002B47DA" w:rsidRDefault="002B47DA">
            <w:pPr>
              <w:spacing w:after="165"/>
            </w:pPr>
            <w:r>
              <w:rPr>
                <w:b/>
              </w:rPr>
              <w:t>MVP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2B8B1B" w14:textId="77777777" w:rsidR="002B47DA" w:rsidRDefault="002B47DA">
            <w:pPr>
              <w:spacing w:after="165"/>
            </w:pPr>
            <w:r>
              <w:rPr>
                <w:b/>
              </w:rPr>
              <w:t>Transition</w:t>
            </w:r>
          </w:p>
        </w:tc>
      </w:tr>
      <w:tr w:rsidR="002B47DA" w14:paraId="2CBBA873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912A3A7" w14:textId="77777777" w:rsidR="002B47DA" w:rsidRPr="00057383" w:rsidRDefault="002B47DA">
            <w:pPr>
              <w:spacing w:after="165"/>
              <w:rPr>
                <w:bCs/>
              </w:rPr>
            </w:pPr>
            <w:bookmarkStart w:id="3" w:name="_Hlk206417645"/>
            <w:bookmarkEnd w:id="3"/>
            <w:r w:rsidRPr="00057383">
              <w:rPr>
                <w:bCs/>
                <w:sz w:val="22"/>
              </w:rPr>
              <w:t>Core infra** – add-in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1D07FF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C8A2AC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155C94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58D672A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67D3C6C6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63A16B9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 xml:space="preserve">Core infra** – </w:t>
            </w:r>
            <w:proofErr w:type="gramStart"/>
            <w:r w:rsidRPr="00057383">
              <w:rPr>
                <w:bCs/>
                <w:sz w:val="22"/>
              </w:rPr>
              <w:t>web-page</w:t>
            </w:r>
            <w:proofErr w:type="gramEnd"/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8693F7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E765FC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406D1B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A6889D" w14:textId="77777777" w:rsidR="002B47DA" w:rsidRPr="00057383" w:rsidRDefault="002B47D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48D2A1F2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27D8EAB" w14:textId="77777777" w:rsidR="002B47DA" w:rsidRPr="00057383" w:rsidRDefault="002B47D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 xml:space="preserve">Core infra** – </w:t>
            </w:r>
            <w:r>
              <w:rPr>
                <w:bCs/>
                <w:sz w:val="22"/>
              </w:rPr>
              <w:t>server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D70FCF" w14:textId="77777777" w:rsidR="002B47DA" w:rsidRPr="00057383" w:rsidRDefault="002B47D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86624D" w14:textId="77777777" w:rsidR="002B47DA" w:rsidRPr="00057383" w:rsidRDefault="002B47D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75DF3D" w14:textId="77777777" w:rsidR="002B47DA" w:rsidRPr="00057383" w:rsidRDefault="002B47D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021B01" w14:textId="77777777" w:rsidR="002B47DA" w:rsidRPr="00057383" w:rsidRDefault="002B47DA" w:rsidP="008235EA">
            <w:pPr>
              <w:spacing w:after="165"/>
              <w:rPr>
                <w:bCs/>
                <w:sz w:val="22"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37F2DE7D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39B9DAD" w14:textId="1E619366" w:rsidR="002B47DA" w:rsidRPr="00057383" w:rsidRDefault="002B47DA" w:rsidP="008235EA">
            <w:pPr>
              <w:spacing w:after="165"/>
              <w:rPr>
                <w:bCs/>
              </w:rPr>
            </w:pPr>
            <w:r>
              <w:rPr>
                <w:bCs/>
                <w:sz w:val="22"/>
              </w:rPr>
              <w:t>User management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3FCD635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B2795B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E68A8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5E0BAE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7EDDE5E1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B4E37C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Website integration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BF9DE0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84B28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07FA8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22D1F8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22E94BDC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8D593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File management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0B628C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746C22A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93B2BA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3C71DF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722F6A61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0FF436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Basic AI integration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18ABC9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8314B5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BE6A0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F65533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7753C65E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10F7D0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Check-in / check-out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FFA1AE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EA761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FC2119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29028E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3DC6F1DB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3EDFA9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Email automation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B41341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5383A0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ED50E3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450468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78C1C3C5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43943D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Variables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ED3EF0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F946C3B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08F4C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A2DB3E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05F7DB57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804C49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Signatures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FB5FC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95B479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3970B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A6898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5F4944EF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0A6487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Lock sections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379982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08EF9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DD1648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AC7D21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3576D228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E67EE3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Vendor experience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9E79D1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3B43F56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4EE9C1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0E7BE2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56409658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A69294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Compile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F60DC4A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FBA6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CEF21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2AFD34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7BC22144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D4A1B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Approvals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4D7520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4931F93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2F00CE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53E8D5D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  <w:tr w:rsidR="002B47DA" w14:paraId="6D86ECA0" w14:textId="77777777" w:rsidTr="008235EA">
        <w:trPr>
          <w:trHeight w:val="285"/>
        </w:trPr>
        <w:tc>
          <w:tcPr>
            <w:tcW w:w="432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8330E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Templates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0F7E9DC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  <w:tc>
          <w:tcPr>
            <w:tcW w:w="117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D34B87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D4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2055322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8F3D1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532389" w14:textId="77777777" w:rsidR="002B47DA" w:rsidRPr="00057383" w:rsidRDefault="002B47DA" w:rsidP="008235EA">
            <w:pPr>
              <w:spacing w:after="165"/>
              <w:rPr>
                <w:bCs/>
              </w:rPr>
            </w:pPr>
            <w:r w:rsidRPr="00057383">
              <w:rPr>
                <w:bCs/>
                <w:sz w:val="22"/>
              </w:rPr>
              <w:t>Yes</w:t>
            </w:r>
          </w:p>
        </w:tc>
      </w:tr>
    </w:tbl>
    <w:p w14:paraId="6C309642" w14:textId="77777777" w:rsidR="002B47DA" w:rsidRDefault="002B47DA">
      <w:pPr>
        <w:spacing w:after="0" w:line="240" w:lineRule="auto"/>
        <w:rPr>
          <w:b/>
          <w:sz w:val="28"/>
        </w:rPr>
      </w:pPr>
    </w:p>
    <w:p w14:paraId="1F014928" w14:textId="77777777" w:rsidR="002B47DA" w:rsidRDefault="002B47DA">
      <w:pPr>
        <w:spacing w:after="0" w:line="240" w:lineRule="auto"/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0F603BA8" w14:textId="77777777" w:rsidR="002B47DA" w:rsidRDefault="002B47DA">
      <w:pPr>
        <w:spacing w:after="0" w:line="240" w:lineRule="auto"/>
      </w:pPr>
      <w:r>
        <w:rPr>
          <w:sz w:val="22"/>
        </w:rPr>
        <w:tab/>
      </w:r>
    </w:p>
    <w:p w14:paraId="79DD5161" w14:textId="77777777" w:rsidR="002B47DA" w:rsidRDefault="002B47DA">
      <w:pPr>
        <w:spacing w:after="0" w:line="240" w:lineRule="auto"/>
        <w:ind w:left="450"/>
      </w:pPr>
      <w:r>
        <w:rPr>
          <w:b/>
          <w:sz w:val="28"/>
        </w:rPr>
        <w:t>ADDITIONAL NOTES</w:t>
      </w:r>
    </w:p>
    <w:p w14:paraId="3A87DCAA" w14:textId="77777777" w:rsidR="002B47DA" w:rsidRDefault="002B47DA">
      <w:pPr>
        <w:spacing w:after="0" w:line="240" w:lineRule="auto"/>
      </w:pPr>
      <w:r>
        <w:rPr>
          <w:sz w:val="22"/>
        </w:rPr>
        <w:t>Got any feedback? I’d love to hear it.</w:t>
      </w:r>
    </w:p>
    <w:p w14:paraId="09294B4A" w14:textId="77777777" w:rsidR="002B47DA" w:rsidRDefault="002B47DA">
      <w:pPr>
        <w:spacing w:after="0" w:line="240" w:lineRule="auto"/>
        <w:rPr>
          <w:sz w:val="22"/>
        </w:rPr>
      </w:pPr>
    </w:p>
    <w:p w14:paraId="103A0E15" w14:textId="77777777" w:rsidR="002B47DA" w:rsidRDefault="002B47DA">
      <w:pPr>
        <w:spacing w:after="0" w:line="240" w:lineRule="auto"/>
      </w:pPr>
      <w:r>
        <w:rPr>
          <w:sz w:val="22"/>
        </w:rPr>
        <w:t xml:space="preserve">Technology is moving incredibly fast right now. We’ve started </w:t>
      </w:r>
      <w:del w:id="4" w:author="Moti Sorkin" w:date="2025-08-18T22:13:00Z">
        <w:r>
          <w:rPr>
            <w:sz w:val="22"/>
          </w:rPr>
          <w:delText xml:space="preserve">slowing down </w:delText>
        </w:r>
      </w:del>
      <w:r>
        <w:rPr>
          <w:sz w:val="22"/>
        </w:rPr>
        <w:t>speeding up, which is good. But together, we can go faster. A LOT faster.</w:t>
      </w:r>
    </w:p>
    <w:p w14:paraId="1E3AF7F3" w14:textId="77777777" w:rsidR="002B47DA" w:rsidRDefault="002B47DA">
      <w:pPr>
        <w:spacing w:after="0" w:line="240" w:lineRule="auto"/>
        <w:rPr>
          <w:sz w:val="22"/>
        </w:rPr>
      </w:pPr>
    </w:p>
    <w:p w14:paraId="5746E138" w14:textId="77777777" w:rsidR="002B47DA" w:rsidRDefault="002B47DA">
      <w:pPr>
        <w:spacing w:after="0" w:line="240" w:lineRule="auto"/>
      </w:pPr>
      <w:r>
        <w:rPr>
          <w:sz w:val="22"/>
        </w:rPr>
        <w:t>So let’s go.</w:t>
      </w:r>
    </w:p>
    <w:sectPr w:rsidR="002B47DA" w:rsidSect="002B47DA">
      <w:headerReference w:type="default" r:id="rId5"/>
      <w:footerReference w:type="default" r:id="rId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8A649" w14:textId="77777777" w:rsidR="002B47DA" w:rsidRDefault="002B47DA">
    <w:pPr>
      <w:spacing w:after="16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072C" w14:textId="77777777" w:rsidR="002B47DA" w:rsidRDefault="002B47DA">
    <w:pPr>
      <w:spacing w:after="16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F4C8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31F1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271F9"/>
    <w:multiLevelType w:val="hybridMultilevel"/>
    <w:tmpl w:val="7F60E732"/>
    <w:lvl w:ilvl="0" w:tplc="8F006C1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872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92693">
    <w:abstractNumId w:val="18"/>
  </w:num>
  <w:num w:numId="2" w16cid:durableId="328024695">
    <w:abstractNumId w:val="13"/>
  </w:num>
  <w:num w:numId="3" w16cid:durableId="567308615">
    <w:abstractNumId w:val="10"/>
  </w:num>
  <w:num w:numId="4" w16cid:durableId="152533447">
    <w:abstractNumId w:val="9"/>
  </w:num>
  <w:num w:numId="5" w16cid:durableId="842355572">
    <w:abstractNumId w:val="7"/>
  </w:num>
  <w:num w:numId="6" w16cid:durableId="1599944498">
    <w:abstractNumId w:val="6"/>
  </w:num>
  <w:num w:numId="7" w16cid:durableId="632444888">
    <w:abstractNumId w:val="5"/>
  </w:num>
  <w:num w:numId="8" w16cid:durableId="897203229">
    <w:abstractNumId w:val="4"/>
  </w:num>
  <w:num w:numId="9" w16cid:durableId="1362631300">
    <w:abstractNumId w:val="8"/>
  </w:num>
  <w:num w:numId="10" w16cid:durableId="1193222827">
    <w:abstractNumId w:val="3"/>
  </w:num>
  <w:num w:numId="11" w16cid:durableId="1393892265">
    <w:abstractNumId w:val="2"/>
  </w:num>
  <w:num w:numId="12" w16cid:durableId="1475370198">
    <w:abstractNumId w:val="1"/>
  </w:num>
  <w:num w:numId="13" w16cid:durableId="270941992">
    <w:abstractNumId w:val="0"/>
  </w:num>
  <w:num w:numId="14" w16cid:durableId="1978947974">
    <w:abstractNumId w:val="11"/>
  </w:num>
  <w:num w:numId="15" w16cid:durableId="519514258">
    <w:abstractNumId w:val="17"/>
  </w:num>
  <w:num w:numId="16" w16cid:durableId="2026401631">
    <w:abstractNumId w:val="19"/>
  </w:num>
  <w:num w:numId="17" w16cid:durableId="1974096054">
    <w:abstractNumId w:val="20"/>
  </w:num>
  <w:num w:numId="18" w16cid:durableId="2031177229">
    <w:abstractNumId w:val="14"/>
  </w:num>
  <w:num w:numId="19" w16cid:durableId="706176372">
    <w:abstractNumId w:val="12"/>
  </w:num>
  <w:num w:numId="20" w16cid:durableId="101413648">
    <w:abstractNumId w:val="21"/>
  </w:num>
  <w:num w:numId="21" w16cid:durableId="733428086">
    <w:abstractNumId w:val="16"/>
  </w:num>
  <w:num w:numId="22" w16cid:durableId="1210806196">
    <w:abstractNumId w:val="15"/>
  </w:num>
  <w:num w:numId="23" w16cid:durableId="857738865">
    <w:abstractNumId w:val="22"/>
  </w:num>
  <w:num w:numId="24" w16cid:durableId="80655634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6E"/>
    <w:rsid w:val="002B47DA"/>
    <w:rsid w:val="006D3189"/>
    <w:rsid w:val="0080188D"/>
    <w:rsid w:val="00D7046E"/>
    <w:rsid w:val="00D82BF4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8A00"/>
  <w15:chartTrackingRefBased/>
  <w15:docId w15:val="{17B5746E-57E1-4DD2-BCC2-42B10A69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189"/>
  </w:style>
  <w:style w:type="paragraph" w:styleId="Heading1">
    <w:name w:val="heading 1"/>
    <w:basedOn w:val="Normal"/>
    <w:next w:val="Normal"/>
    <w:link w:val="Heading1Char"/>
    <w:uiPriority w:val="9"/>
    <w:qFormat/>
    <w:rsid w:val="006D3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6D31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3189"/>
  </w:style>
  <w:style w:type="character" w:customStyle="1" w:styleId="Heading1Char">
    <w:name w:val="Heading 1 Char"/>
    <w:basedOn w:val="DefaultParagraphFont"/>
    <w:link w:val="Heading1"/>
    <w:uiPriority w:val="9"/>
    <w:rsid w:val="006D3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3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189"/>
    <w:rPr>
      <w:b/>
      <w:bCs/>
      <w:smallCaps/>
      <w:color w:val="0F4761" w:themeColor="accent1" w:themeShade="BF"/>
      <w:spacing w:val="5"/>
    </w:rPr>
  </w:style>
  <w:style w:type="numbering" w:styleId="111111">
    <w:name w:val="Outline List 2"/>
    <w:basedOn w:val="NoList"/>
    <w:uiPriority w:val="99"/>
    <w:semiHidden/>
    <w:unhideWhenUsed/>
    <w:rsid w:val="006D3189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6D3189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6D318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D3189"/>
  </w:style>
  <w:style w:type="paragraph" w:styleId="BlockText">
    <w:name w:val="Block Text"/>
    <w:basedOn w:val="Normal"/>
    <w:uiPriority w:val="99"/>
    <w:semiHidden/>
    <w:unhideWhenUsed/>
    <w:rsid w:val="006D3189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D31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3189"/>
  </w:style>
  <w:style w:type="paragraph" w:styleId="BodyText2">
    <w:name w:val="Body Text 2"/>
    <w:basedOn w:val="Normal"/>
    <w:link w:val="BodyText2Char"/>
    <w:uiPriority w:val="99"/>
    <w:semiHidden/>
    <w:unhideWhenUsed/>
    <w:rsid w:val="006D31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3189"/>
  </w:style>
  <w:style w:type="paragraph" w:styleId="BodyText3">
    <w:name w:val="Body Text 3"/>
    <w:basedOn w:val="Normal"/>
    <w:link w:val="BodyText3Char"/>
    <w:uiPriority w:val="99"/>
    <w:semiHidden/>
    <w:unhideWhenUsed/>
    <w:rsid w:val="006D31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31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31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31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3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31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31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31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31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31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31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3189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6D318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18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31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3189"/>
  </w:style>
  <w:style w:type="table" w:styleId="ColorfulGrid">
    <w:name w:val="Colorful Grid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3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189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3189"/>
  </w:style>
  <w:style w:type="character" w:customStyle="1" w:styleId="DateChar">
    <w:name w:val="Date Char"/>
    <w:basedOn w:val="DefaultParagraphFont"/>
    <w:link w:val="Date"/>
    <w:uiPriority w:val="99"/>
    <w:semiHidden/>
    <w:rsid w:val="006D3189"/>
  </w:style>
  <w:style w:type="paragraph" w:styleId="DocumentMap">
    <w:name w:val="Document Map"/>
    <w:basedOn w:val="Normal"/>
    <w:link w:val="DocumentMapChar"/>
    <w:uiPriority w:val="99"/>
    <w:semiHidden/>
    <w:unhideWhenUsed/>
    <w:rsid w:val="006D31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31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31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3189"/>
  </w:style>
  <w:style w:type="character" w:styleId="Emphasis">
    <w:name w:val="Emphasis"/>
    <w:basedOn w:val="DefaultParagraphFont"/>
    <w:uiPriority w:val="20"/>
    <w:qFormat/>
    <w:rsid w:val="006D318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D31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31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31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D31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318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6D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189"/>
  </w:style>
  <w:style w:type="character" w:styleId="FootnoteReference">
    <w:name w:val="footnote reference"/>
    <w:basedOn w:val="DefaultParagraphFont"/>
    <w:uiPriority w:val="99"/>
    <w:semiHidden/>
    <w:unhideWhenUsed/>
    <w:rsid w:val="006D31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31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18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31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31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318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318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318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318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31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31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318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318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318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318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D3189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D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189"/>
  </w:style>
  <w:style w:type="character" w:styleId="HTMLAcronym">
    <w:name w:val="HTML Acronym"/>
    <w:basedOn w:val="DefaultParagraphFont"/>
    <w:uiPriority w:val="99"/>
    <w:semiHidden/>
    <w:unhideWhenUsed/>
    <w:rsid w:val="006D3189"/>
  </w:style>
  <w:style w:type="paragraph" w:styleId="HTMLAddress">
    <w:name w:val="HTML Address"/>
    <w:basedOn w:val="Normal"/>
    <w:link w:val="HTMLAddressChar"/>
    <w:uiPriority w:val="99"/>
    <w:semiHidden/>
    <w:unhideWhenUsed/>
    <w:rsid w:val="006D31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318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D31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318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D318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D318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8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D318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D318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D3189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189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3189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318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31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31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31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318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318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318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318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D3189"/>
  </w:style>
  <w:style w:type="paragraph" w:styleId="List">
    <w:name w:val="List"/>
    <w:basedOn w:val="Normal"/>
    <w:uiPriority w:val="99"/>
    <w:semiHidden/>
    <w:unhideWhenUsed/>
    <w:rsid w:val="006D31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D31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D31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D31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D31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D3189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3189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3189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3189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3189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31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31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31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31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31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D31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3189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3189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3189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3189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318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31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31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318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318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318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318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318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3189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3189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318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3189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318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D3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3189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3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318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318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D318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3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3189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6D31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D3189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D31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31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3189"/>
  </w:style>
  <w:style w:type="character" w:styleId="PageNumber">
    <w:name w:val="page number"/>
    <w:basedOn w:val="DefaultParagraphFont"/>
    <w:uiPriority w:val="99"/>
    <w:semiHidden/>
    <w:unhideWhenUsed/>
    <w:rsid w:val="006D3189"/>
  </w:style>
  <w:style w:type="character" w:styleId="PlaceholderText">
    <w:name w:val="Placeholder Text"/>
    <w:basedOn w:val="DefaultParagraphFont"/>
    <w:uiPriority w:val="99"/>
    <w:semiHidden/>
    <w:rsid w:val="006D3189"/>
    <w:rPr>
      <w:color w:val="666666"/>
    </w:rPr>
  </w:style>
  <w:style w:type="table" w:styleId="PlainTable1">
    <w:name w:val="Plain Table 1"/>
    <w:basedOn w:val="TableNormal"/>
    <w:uiPriority w:val="41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31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D31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3189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31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3189"/>
  </w:style>
  <w:style w:type="paragraph" w:styleId="Signature">
    <w:name w:val="Signature"/>
    <w:basedOn w:val="Normal"/>
    <w:link w:val="SignatureChar"/>
    <w:uiPriority w:val="99"/>
    <w:semiHidden/>
    <w:unhideWhenUsed/>
    <w:rsid w:val="006D31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3189"/>
  </w:style>
  <w:style w:type="character" w:styleId="SmartHyperlink">
    <w:name w:val="Smart Hyperlink"/>
    <w:basedOn w:val="DefaultParagraphFont"/>
    <w:uiPriority w:val="99"/>
    <w:semiHidden/>
    <w:unhideWhenUsed/>
    <w:rsid w:val="006D318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6D318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6D318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D318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D318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D318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318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3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318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318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3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318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3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318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318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318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318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318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318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318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D3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318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D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D31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318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318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318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31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31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318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31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D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D3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3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318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31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31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3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3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3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318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318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D318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318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3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318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3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3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3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D318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318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318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D318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318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31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318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318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318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318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318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3189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3189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189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3189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6D3189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6D3189"/>
    <w:pPr>
      <w:numPr>
        <w:numId w:val="19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6D3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D3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66690D-6D53-4D78-BFD7-0F63C04B4006}">
  <we:reference id="52ff8f20-1a2e-4ebc-a576-11814f2739d9" version="2.0.2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Sorkin</dc:creator>
  <cp:keywords/>
  <dc:description/>
  <cp:lastModifiedBy>Moti Sorkin</cp:lastModifiedBy>
  <cp:revision>1</cp:revision>
  <dcterms:created xsi:type="dcterms:W3CDTF">2025-08-20T19:51:00Z</dcterms:created>
  <dcterms:modified xsi:type="dcterms:W3CDTF">2025-08-20T21:06:00Z</dcterms:modified>
</cp:coreProperties>
</file>